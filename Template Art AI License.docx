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D6657F" w14:textId="2B7EA01C" w:rsidR="003E5B16" w:rsidRPr="00747BC6" w:rsidRDefault="003E5B16" w:rsidP="005C45C3">
      <w:pPr>
        <w:spacing w:after="120"/>
        <w:jc w:val="center"/>
        <w:rPr>
          <w:b/>
          <w:u w:val="single"/>
        </w:rPr>
      </w:pPr>
      <w:r w:rsidRPr="00747BC6">
        <w:rPr>
          <w:b/>
          <w:u w:val="single"/>
        </w:rPr>
        <w:t xml:space="preserve">TEMPLATE: AI Art </w:t>
      </w:r>
      <w:r w:rsidR="00BC3AE0">
        <w:rPr>
          <w:b/>
          <w:u w:val="single"/>
        </w:rPr>
        <w:t>License</w:t>
      </w:r>
    </w:p>
    <w:p w14:paraId="66008496" w14:textId="77777777" w:rsidR="003E5B16" w:rsidRPr="001921D1" w:rsidRDefault="003E5B16" w:rsidP="005C45C3">
      <w:pPr>
        <w:spacing w:after="120"/>
      </w:pPr>
    </w:p>
    <w:p w14:paraId="21FB69BF" w14:textId="651F5F37" w:rsidR="006436C7" w:rsidRDefault="00787E59" w:rsidP="005C45C3">
      <w:pPr>
        <w:spacing w:after="120" w:line="240" w:lineRule="auto"/>
      </w:pPr>
      <w:r w:rsidRPr="00787E59">
        <w:rPr>
          <w:b/>
        </w:rPr>
        <w:t>Artist</w:t>
      </w:r>
      <w:r>
        <w:t xml:space="preserve"> (p</w:t>
      </w:r>
      <w:r w:rsidR="006436C7">
        <w:t>erson/people giving the license):</w:t>
      </w:r>
    </w:p>
    <w:p w14:paraId="2CB5685A" w14:textId="77777777" w:rsidR="006436C7" w:rsidRDefault="006436C7" w:rsidP="005C45C3">
      <w:pPr>
        <w:spacing w:after="120" w:line="240" w:lineRule="auto"/>
      </w:pPr>
      <w:r w:rsidRPr="00787E59">
        <w:rPr>
          <w:i/>
        </w:rPr>
        <w:t>Name</w:t>
      </w:r>
      <w:r>
        <w:t>: __________________________________________________________</w:t>
      </w:r>
    </w:p>
    <w:p w14:paraId="7B099252" w14:textId="77777777" w:rsidR="006436C7" w:rsidRDefault="006436C7" w:rsidP="005C45C3">
      <w:pPr>
        <w:spacing w:after="120" w:line="240" w:lineRule="auto"/>
      </w:pPr>
      <w:r w:rsidRPr="00787E59">
        <w:rPr>
          <w:i/>
        </w:rPr>
        <w:t>Contact info</w:t>
      </w:r>
      <w:r>
        <w:t>: ____________________________________________________</w:t>
      </w:r>
    </w:p>
    <w:p w14:paraId="4BA31EBF" w14:textId="336A0492" w:rsidR="006436C7" w:rsidRDefault="006436C7" w:rsidP="005C45C3">
      <w:pPr>
        <w:spacing w:after="120" w:line="240" w:lineRule="auto"/>
      </w:pPr>
      <w:r>
        <w:t>________________________________________________________________</w:t>
      </w:r>
    </w:p>
    <w:p w14:paraId="76D42E3D" w14:textId="5F50EFAD" w:rsidR="006436C7" w:rsidRDefault="006A2F5A" w:rsidP="005C45C3">
      <w:pPr>
        <w:spacing w:after="120" w:line="240" w:lineRule="auto"/>
      </w:pPr>
      <w:r w:rsidRPr="00787E59">
        <w:rPr>
          <w:b/>
        </w:rPr>
        <w:t xml:space="preserve">Licensed </w:t>
      </w:r>
      <w:r w:rsidR="00787E59" w:rsidRPr="00787E59">
        <w:rPr>
          <w:b/>
        </w:rPr>
        <w:t>M</w:t>
      </w:r>
      <w:r w:rsidRPr="00787E59">
        <w:rPr>
          <w:b/>
        </w:rPr>
        <w:t>aterials</w:t>
      </w:r>
      <w:r w:rsidR="006436C7">
        <w:t xml:space="preserve"> (</w:t>
      </w:r>
      <w:r w:rsidR="00787E59">
        <w:t xml:space="preserve">title or </w:t>
      </w:r>
      <w:r w:rsidR="006436C7">
        <w:t>descri</w:t>
      </w:r>
      <w:r w:rsidR="00787E59">
        <w:t>ption</w:t>
      </w:r>
      <w:r w:rsidR="006436C7">
        <w:t>)</w:t>
      </w:r>
      <w:r>
        <w:t>:</w:t>
      </w:r>
      <w:r w:rsidR="006436C7">
        <w:t xml:space="preserve"> _____</w:t>
      </w:r>
      <w:r>
        <w:t>________</w:t>
      </w:r>
      <w:r w:rsidR="00787E59">
        <w:t>___</w:t>
      </w:r>
      <w:r>
        <w:t>___________</w:t>
      </w:r>
    </w:p>
    <w:p w14:paraId="6E55FE06" w14:textId="77777777" w:rsidR="006436C7" w:rsidRDefault="006A2F5A" w:rsidP="005C45C3">
      <w:pPr>
        <w:spacing w:after="120" w:line="240" w:lineRule="auto"/>
      </w:pPr>
      <w:r>
        <w:t>____________________________</w:t>
      </w:r>
      <w:r w:rsidR="006436C7">
        <w:t>__________</w:t>
      </w:r>
      <w:r>
        <w:t>__________________________</w:t>
      </w:r>
    </w:p>
    <w:p w14:paraId="5F5C5BA7" w14:textId="77777777" w:rsidR="006436C7" w:rsidRDefault="006A2F5A" w:rsidP="005C45C3">
      <w:pPr>
        <w:spacing w:after="120" w:line="240" w:lineRule="auto"/>
      </w:pPr>
      <w:r>
        <w:t>________________________________________________________________</w:t>
      </w:r>
    </w:p>
    <w:p w14:paraId="2CA2FABA" w14:textId="053E15C8" w:rsidR="006436C7" w:rsidRDefault="006A2F5A" w:rsidP="005C45C3">
      <w:pPr>
        <w:spacing w:after="120" w:line="240" w:lineRule="auto"/>
      </w:pPr>
      <w:r>
        <w:t>________________________________________________________________</w:t>
      </w:r>
    </w:p>
    <w:p w14:paraId="0EA4CFBF" w14:textId="77777777" w:rsidR="00787E59" w:rsidRDefault="00787E59" w:rsidP="005C45C3">
      <w:pPr>
        <w:spacing w:after="120" w:line="240" w:lineRule="auto"/>
      </w:pPr>
      <w:r w:rsidRPr="00787E59">
        <w:rPr>
          <w:b/>
        </w:rPr>
        <w:t>Licensee</w:t>
      </w:r>
      <w:r>
        <w:t xml:space="preserve"> (person/people getting the license):</w:t>
      </w:r>
    </w:p>
    <w:p w14:paraId="63C27ED1" w14:textId="77777777" w:rsidR="00787E59" w:rsidRDefault="00787E59" w:rsidP="005C45C3">
      <w:pPr>
        <w:spacing w:after="120" w:line="240" w:lineRule="auto"/>
      </w:pPr>
      <w:r w:rsidRPr="00787E59">
        <w:rPr>
          <w:i/>
        </w:rPr>
        <w:t>Name</w:t>
      </w:r>
      <w:r>
        <w:t>: __________________________________________________________</w:t>
      </w:r>
    </w:p>
    <w:p w14:paraId="37880D1D" w14:textId="77777777" w:rsidR="00787E59" w:rsidRDefault="00787E59" w:rsidP="005C45C3">
      <w:pPr>
        <w:spacing w:after="120" w:line="240" w:lineRule="auto"/>
      </w:pPr>
      <w:r w:rsidRPr="00787E59">
        <w:rPr>
          <w:i/>
        </w:rPr>
        <w:t>Contact info</w:t>
      </w:r>
      <w:r>
        <w:t>: ____________________________________________________</w:t>
      </w:r>
    </w:p>
    <w:p w14:paraId="6432DF13" w14:textId="3CB00DDB" w:rsidR="00787E59" w:rsidRDefault="00787E59" w:rsidP="005C45C3">
      <w:pPr>
        <w:spacing w:after="120" w:line="240" w:lineRule="auto"/>
      </w:pPr>
      <w:r>
        <w:t>________________________________________________________________</w:t>
      </w:r>
    </w:p>
    <w:p w14:paraId="13280D10" w14:textId="259F1892" w:rsidR="006436C7" w:rsidRDefault="00787E59" w:rsidP="005C45C3">
      <w:pPr>
        <w:spacing w:after="120" w:line="240" w:lineRule="auto"/>
      </w:pPr>
      <w:r w:rsidRPr="00787E59">
        <w:rPr>
          <w:b/>
        </w:rPr>
        <w:t>Project</w:t>
      </w:r>
      <w:r>
        <w:t xml:space="preserve"> (title or description</w:t>
      </w:r>
      <w:r w:rsidR="006436C7">
        <w:t>): _______________________</w:t>
      </w:r>
      <w:r>
        <w:t>_________</w:t>
      </w:r>
      <w:r w:rsidR="006436C7">
        <w:t>______</w:t>
      </w:r>
    </w:p>
    <w:p w14:paraId="7BE813F1" w14:textId="77777777" w:rsidR="006A2F5A" w:rsidRDefault="006A2F5A" w:rsidP="005C45C3">
      <w:pPr>
        <w:spacing w:after="120"/>
      </w:pPr>
    </w:p>
    <w:p w14:paraId="38DC1F23" w14:textId="54DDC406" w:rsidR="00614BE1" w:rsidRDefault="006436C7" w:rsidP="005C45C3">
      <w:pPr>
        <w:spacing w:after="120"/>
      </w:pPr>
      <w:r>
        <w:t>Licensee</w:t>
      </w:r>
      <w:r w:rsidR="00614BE1">
        <w:t xml:space="preserve"> is undertaking </w:t>
      </w:r>
      <w:r>
        <w:t xml:space="preserve">the </w:t>
      </w:r>
      <w:r w:rsidR="00E96D22">
        <w:t>Project</w:t>
      </w:r>
      <w:r w:rsidR="00614BE1">
        <w:t xml:space="preserve"> to</w:t>
      </w:r>
      <w:r w:rsidR="00E96D22">
        <w:t xml:space="preserve"> create new artistic works </w:t>
      </w:r>
      <w:r w:rsidR="00614BE1">
        <w:t xml:space="preserve">using </w:t>
      </w:r>
      <w:r w:rsidR="001D58DA">
        <w:t>a machine learning system</w:t>
      </w:r>
      <w:r w:rsidR="00614BE1">
        <w:t>.</w:t>
      </w:r>
      <w:r w:rsidR="00E96D22">
        <w:t xml:space="preserve"> The</w:t>
      </w:r>
      <w:r w:rsidR="00614BE1">
        <w:t xml:space="preserve"> system</w:t>
      </w:r>
      <w:r w:rsidR="00E96D22">
        <w:t xml:space="preserve"> </w:t>
      </w:r>
      <w:r w:rsidR="001D58DA">
        <w:t>may include the following</w:t>
      </w:r>
      <w:r w:rsidR="00614BE1">
        <w:t xml:space="preserve"> parts:</w:t>
      </w:r>
    </w:p>
    <w:p w14:paraId="414CC907" w14:textId="11288922" w:rsidR="00614BE1" w:rsidRPr="001921D1" w:rsidRDefault="00815156" w:rsidP="005C45C3">
      <w:pPr>
        <w:pStyle w:val="ListParagraph"/>
        <w:numPr>
          <w:ilvl w:val="0"/>
          <w:numId w:val="6"/>
        </w:numPr>
        <w:spacing w:after="120"/>
      </w:pPr>
      <w:r>
        <w:rPr>
          <w:b/>
        </w:rPr>
        <w:t>Inputs</w:t>
      </w:r>
      <w:r w:rsidR="00892013" w:rsidRPr="001921D1">
        <w:t xml:space="preserve"> </w:t>
      </w:r>
      <w:r w:rsidR="00614BE1" w:rsidRPr="001921D1">
        <w:t xml:space="preserve">– one or more types of preexisting </w:t>
      </w:r>
      <w:r w:rsidR="00F83F52">
        <w:t>artistic materials</w:t>
      </w:r>
      <w:r w:rsidR="00F83F52" w:rsidRPr="001921D1">
        <w:t xml:space="preserve"> </w:t>
      </w:r>
      <w:r w:rsidR="00614BE1" w:rsidRPr="001921D1">
        <w:t>on which the system operate</w:t>
      </w:r>
      <w:r>
        <w:t>s</w:t>
      </w:r>
      <w:r w:rsidR="00614BE1">
        <w:t xml:space="preserve"> for</w:t>
      </w:r>
      <w:r w:rsidR="00F83F52">
        <w:t xml:space="preserve"> the purposes of</w:t>
      </w:r>
      <w:r w:rsidR="00614BE1">
        <w:t xml:space="preserve"> training </w:t>
      </w:r>
      <w:r w:rsidR="00CA3182">
        <w:t xml:space="preserve">and/or generating </w:t>
      </w:r>
      <w:r w:rsidR="00D955F9">
        <w:t>Outputs</w:t>
      </w:r>
      <w:r w:rsidR="00614BE1">
        <w:t>.</w:t>
      </w:r>
    </w:p>
    <w:p w14:paraId="373811D3" w14:textId="2D713B01" w:rsidR="00614BE1" w:rsidRPr="001921D1" w:rsidRDefault="00E96D22" w:rsidP="005C45C3">
      <w:pPr>
        <w:pStyle w:val="ListParagraph"/>
        <w:numPr>
          <w:ilvl w:val="0"/>
          <w:numId w:val="6"/>
        </w:numPr>
        <w:spacing w:after="120"/>
      </w:pPr>
      <w:r>
        <w:rPr>
          <w:b/>
        </w:rPr>
        <w:t>Learning Algorithm</w:t>
      </w:r>
      <w:r w:rsidR="00614BE1" w:rsidRPr="00747BC6">
        <w:rPr>
          <w:b/>
        </w:rPr>
        <w:t>s</w:t>
      </w:r>
      <w:r w:rsidR="00614BE1" w:rsidRPr="001921D1">
        <w:t xml:space="preserve"> – one or more algorithms expressed in software code that</w:t>
      </w:r>
      <w:r w:rsidR="00353CDF">
        <w:t>, if not pre-trained,</w:t>
      </w:r>
      <w:r w:rsidR="00614BE1">
        <w:t xml:space="preserve"> will be trained on the </w:t>
      </w:r>
      <w:r w:rsidR="00815156">
        <w:t>Inputs</w:t>
      </w:r>
      <w:r w:rsidR="00614BE1">
        <w:t>.</w:t>
      </w:r>
    </w:p>
    <w:p w14:paraId="01A6F017" w14:textId="24218C18" w:rsidR="00614BE1" w:rsidRPr="001921D1" w:rsidRDefault="00614BE1" w:rsidP="005C45C3">
      <w:pPr>
        <w:pStyle w:val="ListParagraph"/>
        <w:numPr>
          <w:ilvl w:val="0"/>
          <w:numId w:val="6"/>
        </w:numPr>
        <w:spacing w:after="120"/>
      </w:pPr>
      <w:r w:rsidRPr="00747BC6">
        <w:rPr>
          <w:b/>
        </w:rPr>
        <w:t>Trained Algorithm</w:t>
      </w:r>
      <w:r w:rsidRPr="001921D1">
        <w:t xml:space="preserve"> – a</w:t>
      </w:r>
      <w:r w:rsidR="00F83F52">
        <w:t xml:space="preserve">n algorithm capable of generating new artistic materials. </w:t>
      </w:r>
      <w:r w:rsidR="00353CDF">
        <w:t>Note that t</w:t>
      </w:r>
      <w:r w:rsidR="00F83F52">
        <w:t>he Trained Algorithm may</w:t>
      </w:r>
      <w:r w:rsidRPr="001921D1">
        <w:t xml:space="preserve"> result from the operatio</w:t>
      </w:r>
      <w:bookmarkStart w:id="0" w:name="_GoBack"/>
      <w:bookmarkEnd w:id="0"/>
      <w:r w:rsidRPr="001921D1">
        <w:t xml:space="preserve">n of the Learning Algorithms on the </w:t>
      </w:r>
      <w:r w:rsidR="00815156">
        <w:t>Inputs</w:t>
      </w:r>
      <w:r w:rsidR="00353CDF">
        <w:t>, and/or</w:t>
      </w:r>
      <w:r w:rsidR="00892013">
        <w:t xml:space="preserve"> may </w:t>
      </w:r>
      <w:r w:rsidR="00353CDF">
        <w:t>require configuration or additional Input type(s) other than</w:t>
      </w:r>
      <w:r w:rsidR="00892013">
        <w:t xml:space="preserve"> the training data</w:t>
      </w:r>
      <w:r w:rsidR="00353CDF">
        <w:t xml:space="preserve"> to produce Outputs</w:t>
      </w:r>
      <w:r w:rsidR="00892013">
        <w:t>.</w:t>
      </w:r>
      <w:ins w:id="1" w:author="Sarah Schwettmann" w:date="2019-01-30T22:40:00Z">
        <w:r w:rsidR="00892013">
          <w:t xml:space="preserve"> </w:t>
        </w:r>
      </w:ins>
    </w:p>
    <w:p w14:paraId="484FCF9A" w14:textId="01F8299B" w:rsidR="00614BE1" w:rsidRDefault="00614BE1" w:rsidP="005C45C3">
      <w:pPr>
        <w:pStyle w:val="ListParagraph"/>
        <w:numPr>
          <w:ilvl w:val="0"/>
          <w:numId w:val="6"/>
        </w:numPr>
        <w:spacing w:after="120"/>
      </w:pPr>
      <w:r w:rsidRPr="00747BC6">
        <w:rPr>
          <w:b/>
        </w:rPr>
        <w:t>Outputs</w:t>
      </w:r>
      <w:r w:rsidRPr="001921D1">
        <w:t xml:space="preserve"> –</w:t>
      </w:r>
      <w:ins w:id="2" w:author="Fjeld, Jessica" w:date="2019-02-01T14:43:00Z">
        <w:r w:rsidR="00353CDF">
          <w:t xml:space="preserve"> </w:t>
        </w:r>
      </w:ins>
      <w:r w:rsidRPr="001921D1">
        <w:t>artistic materials produced by running the Trained Algorithm.</w:t>
      </w:r>
    </w:p>
    <w:p w14:paraId="788F2064" w14:textId="1E5E5E5D" w:rsidR="006D0A96" w:rsidRDefault="006436C7" w:rsidP="005C45C3">
      <w:pPr>
        <w:spacing w:after="120"/>
      </w:pPr>
      <w:r>
        <w:t>For consideration Artist</w:t>
      </w:r>
      <w:r w:rsidR="006A2F5A">
        <w:t xml:space="preserve"> acknowledge</w:t>
      </w:r>
      <w:r>
        <w:t>s</w:t>
      </w:r>
      <w:r w:rsidR="006A2F5A">
        <w:t xml:space="preserve"> and for the advancement of artistic and techn</w:t>
      </w:r>
      <w:r>
        <w:t>ological development, Artist</w:t>
      </w:r>
      <w:r w:rsidR="00614BE1">
        <w:t xml:space="preserve"> grant</w:t>
      </w:r>
      <w:r w:rsidR="00787E59">
        <w:t>s</w:t>
      </w:r>
      <w:r w:rsidR="00614BE1">
        <w:t xml:space="preserve"> </w:t>
      </w:r>
      <w:r>
        <w:t>Licensee</w:t>
      </w:r>
      <w:r w:rsidR="006A2F5A">
        <w:t xml:space="preserve"> the right </w:t>
      </w:r>
      <w:r w:rsidR="006D0A96">
        <w:t>to</w:t>
      </w:r>
      <w:r w:rsidR="00787E59">
        <w:t>, for the purpose of the Project</w:t>
      </w:r>
      <w:r w:rsidR="006D0A96">
        <w:t>:</w:t>
      </w:r>
    </w:p>
    <w:p w14:paraId="74C068A2" w14:textId="6EAED045" w:rsidR="006D0A96" w:rsidRDefault="00AD2D9C" w:rsidP="005C45C3">
      <w:pPr>
        <w:pStyle w:val="ListParagraph"/>
        <w:numPr>
          <w:ilvl w:val="0"/>
          <w:numId w:val="5"/>
        </w:numPr>
        <w:spacing w:after="120"/>
      </w:pPr>
      <w:r>
        <w:t>Use</w:t>
      </w:r>
      <w:r w:rsidR="006D0A96">
        <w:t xml:space="preserve"> the Licensed Materials</w:t>
      </w:r>
      <w:r w:rsidR="00F83F52">
        <w:t xml:space="preserve"> as Inputs</w:t>
      </w:r>
      <w:r w:rsidR="00892013">
        <w:t xml:space="preserve">. This </w:t>
      </w:r>
      <w:r>
        <w:t>includes the rights to reproduce, publicly display, and prepare derivative works of the Licensed Material for th</w:t>
      </w:r>
      <w:r w:rsidR="00614BE1">
        <w:t>e</w:t>
      </w:r>
      <w:r>
        <w:t xml:space="preserve"> purpose</w:t>
      </w:r>
      <w:r w:rsidR="007C5486">
        <w:t>s</w:t>
      </w:r>
      <w:r w:rsidR="00E96D22">
        <w:t xml:space="preserve"> of training the</w:t>
      </w:r>
      <w:r w:rsidR="00614BE1">
        <w:t xml:space="preserve"> </w:t>
      </w:r>
      <w:r w:rsidR="00787E59">
        <w:t>Learning Algorithm</w:t>
      </w:r>
      <w:r w:rsidR="007C5486">
        <w:t xml:space="preserve"> and running the Trained Algorithm to generate Outputs</w:t>
      </w:r>
      <w:r w:rsidR="006D0A96">
        <w:t>.</w:t>
      </w:r>
    </w:p>
    <w:p w14:paraId="25DA9796" w14:textId="34718369" w:rsidR="006D0A96" w:rsidRDefault="00614BE1" w:rsidP="005C45C3">
      <w:pPr>
        <w:pStyle w:val="ListParagraph"/>
        <w:numPr>
          <w:ilvl w:val="0"/>
          <w:numId w:val="5"/>
        </w:numPr>
        <w:spacing w:after="120"/>
      </w:pPr>
      <w:r>
        <w:lastRenderedPageBreak/>
        <w:t xml:space="preserve">Display the Licensed Materials in connection with exhibitions, publications, and presentations </w:t>
      </w:r>
      <w:r w:rsidR="00B86912">
        <w:t>to promote</w:t>
      </w:r>
      <w:r>
        <w:t xml:space="preserve"> the </w:t>
      </w:r>
      <w:r w:rsidR="00E96D22">
        <w:t>P</w:t>
      </w:r>
      <w:r>
        <w:t>roject</w:t>
      </w:r>
      <w:r w:rsidR="00B86912">
        <w:t xml:space="preserve"> and educate others about it</w:t>
      </w:r>
      <w:r>
        <w:t>.</w:t>
      </w:r>
    </w:p>
    <w:p w14:paraId="7A661A08" w14:textId="77777777" w:rsidR="00E96D22" w:rsidRDefault="00E96D22" w:rsidP="005C45C3">
      <w:pPr>
        <w:spacing w:after="120"/>
      </w:pPr>
    </w:p>
    <w:p w14:paraId="01CB12D6" w14:textId="2556EA62" w:rsidR="00B86912" w:rsidRDefault="00F12284" w:rsidP="005C45C3">
      <w:pPr>
        <w:spacing w:after="120"/>
      </w:pPr>
      <w:r>
        <w:t xml:space="preserve">This license shall be worldwide, royalty-free, and irrevocable, but is conditioned on </w:t>
      </w:r>
      <w:r w:rsidR="00552F64">
        <w:t>Licensee agreeing not to</w:t>
      </w:r>
      <w:r>
        <w:t xml:space="preserve"> make public any Outputs that are not readily distinguishable from the Licensed Materials</w:t>
      </w:r>
      <w:r w:rsidR="00552F64">
        <w:t xml:space="preserve"> without Artist’s explicit permission</w:t>
      </w:r>
      <w:r>
        <w:t xml:space="preserve">. </w:t>
      </w:r>
      <w:r w:rsidR="00552F64">
        <w:t xml:space="preserve">Licensee </w:t>
      </w:r>
      <w:r w:rsidR="00E96D22">
        <w:t xml:space="preserve">acknowledges that this license does not grant them the rights to </w:t>
      </w:r>
      <w:r w:rsidR="00B86912">
        <w:t xml:space="preserve">use the Licensed Materials for any purpose other than those listed above. </w:t>
      </w:r>
      <w:r w:rsidR="00787E59">
        <w:t>Artist</w:t>
      </w:r>
      <w:r w:rsidR="00B86912">
        <w:t xml:space="preserve"> acknowledge</w:t>
      </w:r>
      <w:r w:rsidR="00787E59">
        <w:t>s</w:t>
      </w:r>
      <w:r w:rsidR="00B86912">
        <w:t xml:space="preserve"> that this license does not grant </w:t>
      </w:r>
      <w:r w:rsidR="00787E59">
        <w:t>them</w:t>
      </w:r>
      <w:r w:rsidR="00B86912">
        <w:t xml:space="preserve"> any </w:t>
      </w:r>
      <w:r w:rsidR="00552F64">
        <w:t>special rights to</w:t>
      </w:r>
      <w:r w:rsidR="00B86912">
        <w:t xml:space="preserve"> the </w:t>
      </w:r>
      <w:r w:rsidR="00787E59">
        <w:t xml:space="preserve">Project as a whole, </w:t>
      </w:r>
      <w:r w:rsidR="00B86912">
        <w:t>Trained Algorithm</w:t>
      </w:r>
      <w:r w:rsidR="00787E59">
        <w:t>,</w:t>
      </w:r>
      <w:r w:rsidR="00B86912">
        <w:t xml:space="preserve"> or Outputs</w:t>
      </w:r>
      <w:r w:rsidR="00787E59">
        <w:t>.</w:t>
      </w:r>
    </w:p>
    <w:p w14:paraId="126A67DA" w14:textId="77777777" w:rsidR="005C45C3" w:rsidRDefault="005C45C3" w:rsidP="005C45C3">
      <w:pPr>
        <w:spacing w:after="120"/>
        <w:rPr>
          <w:u w:val="single"/>
        </w:rPr>
      </w:pPr>
    </w:p>
    <w:p w14:paraId="5858A367" w14:textId="0126FB0C" w:rsidR="005C45C3" w:rsidRDefault="00552F64" w:rsidP="005C45C3">
      <w:pPr>
        <w:spacing w:after="120"/>
      </w:pPr>
      <w:r w:rsidRPr="00552F64">
        <w:rPr>
          <w:u w:val="single"/>
        </w:rPr>
        <w:t>Credit</w:t>
      </w:r>
      <w:r>
        <w:t xml:space="preserve">: </w:t>
      </w:r>
    </w:p>
    <w:p w14:paraId="79336013" w14:textId="39F8CC67" w:rsidR="00552F64" w:rsidRDefault="005C45C3" w:rsidP="005C45C3">
      <w:pPr>
        <w:spacing w:after="120"/>
      </w:pPr>
      <w:r>
        <w:sym w:font="Symbol" w:char="F07F"/>
      </w:r>
      <w:r>
        <w:t xml:space="preserve"> </w:t>
      </w:r>
      <w:r w:rsidR="00552F64">
        <w:t>Licensee will endeavor to give Artist a credit in connection with the Project, in approximately the following language (space and format permitting):</w:t>
      </w:r>
      <w:r>
        <w:t xml:space="preserve"> ______</w:t>
      </w:r>
      <w:r w:rsidR="00552F64">
        <w:t>_______________________________________________</w:t>
      </w:r>
    </w:p>
    <w:p w14:paraId="42F9ADA4" w14:textId="77777777" w:rsidR="00552F64" w:rsidRDefault="00552F64" w:rsidP="005C45C3">
      <w:pPr>
        <w:spacing w:after="120" w:line="240" w:lineRule="auto"/>
      </w:pPr>
      <w:r>
        <w:t>________________________________________________________________</w:t>
      </w:r>
    </w:p>
    <w:p w14:paraId="1428B84F" w14:textId="76DCD608" w:rsidR="00552F64" w:rsidRDefault="00552F64" w:rsidP="005C45C3">
      <w:pPr>
        <w:spacing w:after="120"/>
      </w:pPr>
      <w:r>
        <w:sym w:font="Symbol" w:char="F07F"/>
      </w:r>
      <w:r>
        <w:t xml:space="preserve"> Artist does not want a credit</w:t>
      </w:r>
    </w:p>
    <w:p w14:paraId="03A5488C" w14:textId="77777777" w:rsidR="00552F64" w:rsidRDefault="00552F64" w:rsidP="005C45C3">
      <w:pPr>
        <w:spacing w:after="120"/>
      </w:pPr>
    </w:p>
    <w:p w14:paraId="2D383555" w14:textId="77777777" w:rsidR="005C45C3" w:rsidRDefault="00552F64" w:rsidP="005C45C3">
      <w:pPr>
        <w:spacing w:after="120"/>
      </w:pPr>
      <w:r w:rsidRPr="00552F64">
        <w:rPr>
          <w:u w:val="single"/>
        </w:rPr>
        <w:t>License to Project</w:t>
      </w:r>
      <w:r>
        <w:t xml:space="preserve">: </w:t>
      </w:r>
    </w:p>
    <w:p w14:paraId="4A7EE514" w14:textId="77777777" w:rsidR="005C45C3" w:rsidRDefault="005C45C3" w:rsidP="005C45C3">
      <w:pPr>
        <w:spacing w:after="120"/>
      </w:pPr>
    </w:p>
    <w:p w14:paraId="53A71A36" w14:textId="72880E4C" w:rsidR="00552F64" w:rsidRDefault="00552F64" w:rsidP="005C45C3">
      <w:pPr>
        <w:spacing w:after="120"/>
      </w:pPr>
      <w:r>
        <w:t>Following the exploratory and educational mission of the Project, Licensee agrees to make the Project, Trained Algorithm, and Outputs available for use by Artist and all others under the following open licensing scheme</w:t>
      </w:r>
      <w:r w:rsidR="007237CA">
        <w:t>(s)</w:t>
      </w:r>
      <w:r>
        <w:t>:</w:t>
      </w:r>
    </w:p>
    <w:p w14:paraId="4B5740AA" w14:textId="608AC3C9" w:rsidR="00552F64" w:rsidRDefault="00552F64" w:rsidP="005C45C3">
      <w:pPr>
        <w:spacing w:after="120"/>
      </w:pPr>
      <w:r>
        <w:sym w:font="Symbol" w:char="F07F"/>
      </w:r>
      <w:r>
        <w:t xml:space="preserve"> Creative Commons Attribution 4.0 (CC-BY)</w:t>
      </w:r>
    </w:p>
    <w:p w14:paraId="621997CF" w14:textId="1514907C" w:rsidR="005C45C3" w:rsidRDefault="005C45C3" w:rsidP="005C45C3">
      <w:pPr>
        <w:spacing w:after="120"/>
      </w:pPr>
      <w:r>
        <w:sym w:font="Symbol" w:char="F07F"/>
      </w:r>
      <w:r>
        <w:t xml:space="preserve"> Creative Commons Attribution-</w:t>
      </w:r>
      <w:proofErr w:type="spellStart"/>
      <w:r>
        <w:t>NonCommercial</w:t>
      </w:r>
      <w:proofErr w:type="spellEnd"/>
      <w:r>
        <w:t xml:space="preserve"> 4.0 (CC-BY-NC)</w:t>
      </w:r>
    </w:p>
    <w:p w14:paraId="4452CD7C" w14:textId="56BD3E7E" w:rsidR="005C45C3" w:rsidRDefault="005C45C3" w:rsidP="005C45C3">
      <w:pPr>
        <w:spacing w:after="120"/>
      </w:pPr>
      <w:r>
        <w:sym w:font="Symbol" w:char="F07F"/>
      </w:r>
      <w:r>
        <w:t xml:space="preserve"> Creative Commons Attribution-</w:t>
      </w:r>
      <w:proofErr w:type="spellStart"/>
      <w:r>
        <w:t>ShareAlike</w:t>
      </w:r>
      <w:proofErr w:type="spellEnd"/>
      <w:r>
        <w:t xml:space="preserve"> 4.0 (CC-BY-SA)</w:t>
      </w:r>
    </w:p>
    <w:p w14:paraId="73F267AC" w14:textId="6E7FBF5A" w:rsidR="0023749D" w:rsidRPr="00337900" w:rsidRDefault="005C45C3" w:rsidP="005C45C3">
      <w:pPr>
        <w:spacing w:after="120"/>
        <w:rPr>
          <w:i/>
        </w:rPr>
      </w:pPr>
      <w:r>
        <w:sym w:font="Symbol" w:char="F07F"/>
      </w:r>
      <w:r>
        <w:t xml:space="preserve"> Other: ________________________________________________________</w:t>
      </w:r>
      <w:r w:rsidR="0023749D">
        <w:br/>
      </w:r>
      <w:r w:rsidR="0023749D" w:rsidRPr="00337900">
        <w:rPr>
          <w:i/>
          <w:sz w:val="20"/>
        </w:rPr>
        <w:t>(note that if the Trained Algorithm incorporate</w:t>
      </w:r>
      <w:r w:rsidR="0023749D">
        <w:rPr>
          <w:i/>
          <w:sz w:val="20"/>
        </w:rPr>
        <w:t>s</w:t>
      </w:r>
      <w:r w:rsidR="0023749D" w:rsidRPr="00337900">
        <w:rPr>
          <w:i/>
          <w:sz w:val="20"/>
        </w:rPr>
        <w:t xml:space="preserve"> code written by others, you may be required </w:t>
      </w:r>
      <w:r w:rsidR="0023749D">
        <w:rPr>
          <w:i/>
          <w:sz w:val="20"/>
        </w:rPr>
        <w:t xml:space="preserve">by the license for that code </w:t>
      </w:r>
      <w:r w:rsidR="0023749D" w:rsidRPr="00337900">
        <w:rPr>
          <w:i/>
          <w:sz w:val="20"/>
        </w:rPr>
        <w:t xml:space="preserve">to </w:t>
      </w:r>
      <w:r w:rsidR="0023749D">
        <w:rPr>
          <w:i/>
          <w:sz w:val="20"/>
        </w:rPr>
        <w:t>release the Trained Algorithm under a specific license</w:t>
      </w:r>
      <w:r w:rsidR="0023749D" w:rsidRPr="00337900">
        <w:rPr>
          <w:i/>
          <w:sz w:val="20"/>
        </w:rPr>
        <w:t>)</w:t>
      </w:r>
    </w:p>
    <w:p w14:paraId="35134FED" w14:textId="77777777" w:rsidR="005C45C3" w:rsidRDefault="005C45C3" w:rsidP="005C45C3">
      <w:pPr>
        <w:spacing w:after="240"/>
      </w:pPr>
    </w:p>
    <w:p w14:paraId="6E2C7944" w14:textId="2877104C" w:rsidR="00337900" w:rsidRPr="005C45C3" w:rsidRDefault="005C45C3" w:rsidP="005C45C3">
      <w:pPr>
        <w:spacing w:after="240"/>
        <w:rPr>
          <w:rFonts w:eastAsiaTheme="majorEastAsia" w:cstheme="majorBidi"/>
          <w:color w:val="000000" w:themeColor="text1"/>
        </w:rPr>
      </w:pPr>
      <w:r w:rsidRPr="005C45C3">
        <w:rPr>
          <w:rFonts w:eastAsiaTheme="majorEastAsia" w:cstheme="majorBidi"/>
          <w:color w:val="000000" w:themeColor="text1"/>
        </w:rPr>
        <w:t>ARTIST</w:t>
      </w:r>
      <w:r>
        <w:rPr>
          <w:rFonts w:eastAsiaTheme="majorEastAsia" w:cstheme="majorBidi"/>
          <w:color w:val="000000" w:themeColor="text1"/>
        </w:rPr>
        <w:t>:</w:t>
      </w:r>
      <w:r>
        <w:rPr>
          <w:rFonts w:eastAsiaTheme="majorEastAsia" w:cstheme="majorBidi"/>
          <w:color w:val="000000" w:themeColor="text1"/>
        </w:rPr>
        <w:tab/>
      </w:r>
      <w:r>
        <w:rPr>
          <w:rFonts w:eastAsiaTheme="majorEastAsia" w:cstheme="majorBidi"/>
          <w:color w:val="000000" w:themeColor="text1"/>
        </w:rPr>
        <w:tab/>
      </w:r>
      <w:r>
        <w:rPr>
          <w:rFonts w:eastAsiaTheme="majorEastAsia" w:cstheme="majorBidi"/>
          <w:color w:val="000000" w:themeColor="text1"/>
        </w:rPr>
        <w:tab/>
      </w:r>
      <w:r>
        <w:rPr>
          <w:rFonts w:eastAsiaTheme="majorEastAsia" w:cstheme="majorBidi"/>
          <w:color w:val="000000" w:themeColor="text1"/>
        </w:rPr>
        <w:tab/>
      </w:r>
      <w:r w:rsidRPr="005C45C3">
        <w:rPr>
          <w:rFonts w:eastAsiaTheme="majorEastAsia" w:cstheme="majorBidi"/>
          <w:color w:val="000000" w:themeColor="text1"/>
        </w:rPr>
        <w:t>LICENSEE</w:t>
      </w:r>
      <w:r>
        <w:rPr>
          <w:rFonts w:eastAsiaTheme="majorEastAsia" w:cstheme="majorBidi"/>
          <w:color w:val="000000" w:themeColor="text1"/>
        </w:rPr>
        <w:t>:</w:t>
      </w:r>
    </w:p>
    <w:p w14:paraId="40FF53DB" w14:textId="0057FC2A" w:rsidR="005C45C3" w:rsidRPr="005C45C3" w:rsidRDefault="005C45C3" w:rsidP="005C45C3">
      <w:pPr>
        <w:spacing w:after="240"/>
        <w:rPr>
          <w:rFonts w:eastAsiaTheme="majorEastAsia" w:cstheme="majorBidi"/>
          <w:color w:val="000000" w:themeColor="text1"/>
        </w:rPr>
      </w:pPr>
      <w:r w:rsidRPr="005C45C3">
        <w:rPr>
          <w:rFonts w:eastAsiaTheme="majorEastAsia" w:cstheme="majorBidi"/>
          <w:color w:val="000000" w:themeColor="text1"/>
        </w:rPr>
        <w:t>Signature:</w:t>
      </w:r>
      <w:r>
        <w:rPr>
          <w:rFonts w:eastAsiaTheme="majorEastAsia" w:cstheme="majorBidi"/>
          <w:color w:val="000000" w:themeColor="text1"/>
        </w:rPr>
        <w:t xml:space="preserve"> _________</w:t>
      </w:r>
      <w:r w:rsidRPr="005C45C3">
        <w:rPr>
          <w:rFonts w:eastAsiaTheme="majorEastAsia" w:cstheme="majorBidi"/>
          <w:color w:val="000000" w:themeColor="text1"/>
        </w:rPr>
        <w:t>___</w:t>
      </w:r>
      <w:r>
        <w:rPr>
          <w:rFonts w:eastAsiaTheme="majorEastAsia" w:cstheme="majorBidi"/>
          <w:color w:val="000000" w:themeColor="text1"/>
        </w:rPr>
        <w:t>__</w:t>
      </w:r>
      <w:r w:rsidRPr="005C45C3">
        <w:rPr>
          <w:rFonts w:eastAsiaTheme="majorEastAsia" w:cstheme="majorBidi"/>
          <w:color w:val="000000" w:themeColor="text1"/>
        </w:rPr>
        <w:t>______</w:t>
      </w:r>
      <w:r w:rsidRPr="005C45C3">
        <w:rPr>
          <w:rFonts w:eastAsiaTheme="majorEastAsia" w:cstheme="majorBidi"/>
          <w:color w:val="000000" w:themeColor="text1"/>
        </w:rPr>
        <w:tab/>
        <w:t xml:space="preserve">Signature: </w:t>
      </w:r>
      <w:r>
        <w:rPr>
          <w:rFonts w:eastAsiaTheme="majorEastAsia" w:cstheme="majorBidi"/>
          <w:color w:val="000000" w:themeColor="text1"/>
        </w:rPr>
        <w:t>__________</w:t>
      </w:r>
      <w:r w:rsidRPr="005C45C3">
        <w:rPr>
          <w:rFonts w:eastAsiaTheme="majorEastAsia" w:cstheme="majorBidi"/>
          <w:color w:val="000000" w:themeColor="text1"/>
        </w:rPr>
        <w:t>________</w:t>
      </w:r>
      <w:r>
        <w:rPr>
          <w:rFonts w:eastAsiaTheme="majorEastAsia" w:cstheme="majorBidi"/>
          <w:color w:val="000000" w:themeColor="text1"/>
        </w:rPr>
        <w:t>__</w:t>
      </w:r>
    </w:p>
    <w:p w14:paraId="6CB4168F" w14:textId="36083A67" w:rsidR="005C45C3" w:rsidRPr="001921D1" w:rsidRDefault="005C45C3" w:rsidP="00337900">
      <w:pPr>
        <w:spacing w:after="240"/>
      </w:pPr>
      <w:r w:rsidRPr="005C45C3">
        <w:rPr>
          <w:rFonts w:eastAsiaTheme="majorEastAsia" w:cstheme="majorBidi"/>
          <w:color w:val="000000" w:themeColor="text1"/>
        </w:rPr>
        <w:t>Date: __________</w:t>
      </w:r>
      <w:r>
        <w:rPr>
          <w:rFonts w:eastAsiaTheme="majorEastAsia" w:cstheme="majorBidi"/>
          <w:color w:val="000000" w:themeColor="text1"/>
        </w:rPr>
        <w:t>_</w:t>
      </w:r>
      <w:r w:rsidRPr="005C45C3">
        <w:rPr>
          <w:rFonts w:eastAsiaTheme="majorEastAsia" w:cstheme="majorBidi"/>
          <w:color w:val="000000" w:themeColor="text1"/>
        </w:rPr>
        <w:t>_____________</w:t>
      </w:r>
      <w:r w:rsidRPr="005C45C3">
        <w:rPr>
          <w:rFonts w:eastAsiaTheme="majorEastAsia" w:cstheme="majorBidi"/>
          <w:color w:val="000000" w:themeColor="text1"/>
        </w:rPr>
        <w:tab/>
        <w:t>Date: ________</w:t>
      </w:r>
      <w:r>
        <w:rPr>
          <w:rFonts w:eastAsiaTheme="majorEastAsia" w:cstheme="majorBidi"/>
          <w:color w:val="000000" w:themeColor="text1"/>
        </w:rPr>
        <w:t>________</w:t>
      </w:r>
      <w:r w:rsidRPr="005C45C3">
        <w:rPr>
          <w:rFonts w:eastAsiaTheme="majorEastAsia" w:cstheme="majorBidi"/>
          <w:color w:val="000000" w:themeColor="text1"/>
        </w:rPr>
        <w:t>________</w:t>
      </w:r>
    </w:p>
    <w:sectPr w:rsidR="005C45C3" w:rsidRPr="001921D1" w:rsidSect="001921D1">
      <w:footerReference w:type="even" r:id="rId8"/>
      <w:footerReference w:type="default" r:id="rId9"/>
      <w:pgSz w:w="12240" w:h="15840"/>
      <w:pgMar w:top="1440" w:right="2160" w:bottom="1440" w:left="216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1B1734" w15:done="0"/>
  <w15:commentEx w15:paraId="3267629A" w15:paraIdParent="5F1B1734" w15:done="0"/>
  <w15:commentEx w15:paraId="45F9ADC7" w15:paraIdParent="5F1B1734" w15:done="0"/>
  <w15:commentEx w15:paraId="2DB0E8E9" w15:done="0"/>
  <w15:commentEx w15:paraId="116B4674" w15:paraIdParent="2DB0E8E9" w15:done="0"/>
  <w15:commentEx w15:paraId="5754F112" w15:done="0"/>
  <w15:commentEx w15:paraId="2A3BAEB1" w15:paraIdParent="5754F1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1B1734" w16cid:durableId="1FFEB91C"/>
  <w16cid:commentId w16cid:paraId="3267629A" w16cid:durableId="1FFEB91D"/>
  <w16cid:commentId w16cid:paraId="45F9ADC7" w16cid:durableId="1FFEBCA6"/>
  <w16cid:commentId w16cid:paraId="081D5231" w16cid:durableId="1FFEBC24"/>
  <w16cid:commentId w16cid:paraId="2D651E35" w16cid:durableId="1FFEB91E"/>
  <w16cid:commentId w16cid:paraId="2DB0E8E9" w16cid:durableId="1FFEBD4B"/>
  <w16cid:commentId w16cid:paraId="5754F112" w16cid:durableId="1FFEB91F"/>
  <w16cid:commentId w16cid:paraId="2A3BAEB1" w16cid:durableId="1FFEB920"/>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329C8B" w14:textId="77777777" w:rsidR="00337900" w:rsidRDefault="00337900" w:rsidP="000037EB">
      <w:pPr>
        <w:spacing w:line="240" w:lineRule="auto"/>
      </w:pPr>
      <w:r>
        <w:separator/>
      </w:r>
    </w:p>
  </w:endnote>
  <w:endnote w:type="continuationSeparator" w:id="0">
    <w:p w14:paraId="31431935" w14:textId="77777777" w:rsidR="00337900" w:rsidRDefault="00337900" w:rsidP="00003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nstantia">
    <w:panose1 w:val="02030602050306030303"/>
    <w:charset w:val="00"/>
    <w:family w:val="auto"/>
    <w:pitch w:val="variable"/>
    <w:sig w:usb0="A00002EF" w:usb1="4000204B" w:usb2="00000000" w:usb3="00000000" w:csb0="0000019F" w:csb1="00000000"/>
  </w:font>
  <w:font w:name="Yu Gothic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E6E51" w14:textId="77777777" w:rsidR="00337900" w:rsidRDefault="00337900" w:rsidP="0033790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BAE5A0" w14:textId="77777777" w:rsidR="00337900" w:rsidRDefault="0033790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37929" w14:textId="77777777" w:rsidR="00337900" w:rsidRDefault="00337900" w:rsidP="0033790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7946">
      <w:rPr>
        <w:rStyle w:val="PageNumber"/>
        <w:noProof/>
      </w:rPr>
      <w:t>1</w:t>
    </w:r>
    <w:r>
      <w:rPr>
        <w:rStyle w:val="PageNumber"/>
      </w:rPr>
      <w:fldChar w:fldCharType="end"/>
    </w:r>
  </w:p>
  <w:p w14:paraId="11AC1707" w14:textId="77777777" w:rsidR="00337900" w:rsidRDefault="00337900">
    <w:pPr>
      <w:pStyle w:val="Foote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661387" w14:textId="77777777" w:rsidR="00337900" w:rsidRDefault="00337900" w:rsidP="000037EB">
      <w:pPr>
        <w:spacing w:line="240" w:lineRule="auto"/>
      </w:pPr>
      <w:r>
        <w:separator/>
      </w:r>
    </w:p>
  </w:footnote>
  <w:footnote w:type="continuationSeparator" w:id="0">
    <w:p w14:paraId="1FC4455F" w14:textId="77777777" w:rsidR="00337900" w:rsidRDefault="00337900" w:rsidP="000037E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F3022"/>
    <w:multiLevelType w:val="hybridMultilevel"/>
    <w:tmpl w:val="A244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56684B"/>
    <w:multiLevelType w:val="multilevel"/>
    <w:tmpl w:val="BB8ED464"/>
    <w:lvl w:ilvl="0">
      <w:start w:val="1"/>
      <w:numFmt w:val="decimal"/>
      <w:pStyle w:val="Heading1"/>
      <w:lvlText w:val="%1."/>
      <w:lvlJc w:val="left"/>
      <w:pPr>
        <w:ind w:left="1080" w:hanging="720"/>
      </w:pPr>
      <w:rPr>
        <w:rFonts w:hint="default"/>
      </w:r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74A333E"/>
    <w:multiLevelType w:val="hybridMultilevel"/>
    <w:tmpl w:val="1BAA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BB3519"/>
    <w:multiLevelType w:val="hybridMultilevel"/>
    <w:tmpl w:val="2E2CD4C2"/>
    <w:lvl w:ilvl="0" w:tplc="AEDA891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354875"/>
    <w:multiLevelType w:val="hybridMultilevel"/>
    <w:tmpl w:val="E0BC2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9C3C68"/>
    <w:multiLevelType w:val="hybridMultilevel"/>
    <w:tmpl w:val="3B3E0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jeld, Jessica">
    <w15:presenceInfo w15:providerId="None" w15:userId="Fjeld, Jessica"/>
  </w15:person>
  <w15:person w15:author="Mason Kortz">
    <w15:presenceInfo w15:providerId="AD" w15:userId="S-1-5-21-639267416-956046722-931750244-23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revisionView w:markup="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B16"/>
    <w:rsid w:val="000037EB"/>
    <w:rsid w:val="001921D1"/>
    <w:rsid w:val="001D58DA"/>
    <w:rsid w:val="001D7783"/>
    <w:rsid w:val="0023749D"/>
    <w:rsid w:val="002468A0"/>
    <w:rsid w:val="00254DE9"/>
    <w:rsid w:val="00307946"/>
    <w:rsid w:val="00336810"/>
    <w:rsid w:val="00337900"/>
    <w:rsid w:val="00353CDF"/>
    <w:rsid w:val="003E5B16"/>
    <w:rsid w:val="00510861"/>
    <w:rsid w:val="00552F64"/>
    <w:rsid w:val="005C45C3"/>
    <w:rsid w:val="00614BE1"/>
    <w:rsid w:val="006436C7"/>
    <w:rsid w:val="006A2F5A"/>
    <w:rsid w:val="006D0A96"/>
    <w:rsid w:val="007237CA"/>
    <w:rsid w:val="00724E37"/>
    <w:rsid w:val="00747BC6"/>
    <w:rsid w:val="00787E59"/>
    <w:rsid w:val="007C5486"/>
    <w:rsid w:val="007E103A"/>
    <w:rsid w:val="007F5469"/>
    <w:rsid w:val="007F7DA1"/>
    <w:rsid w:val="00815156"/>
    <w:rsid w:val="00892013"/>
    <w:rsid w:val="00985644"/>
    <w:rsid w:val="009D39BC"/>
    <w:rsid w:val="00A33B60"/>
    <w:rsid w:val="00A7438E"/>
    <w:rsid w:val="00AD2D9C"/>
    <w:rsid w:val="00B46C0C"/>
    <w:rsid w:val="00B80FAF"/>
    <w:rsid w:val="00B86912"/>
    <w:rsid w:val="00BC3AE0"/>
    <w:rsid w:val="00CA3182"/>
    <w:rsid w:val="00CF0D43"/>
    <w:rsid w:val="00D10A36"/>
    <w:rsid w:val="00D6624C"/>
    <w:rsid w:val="00D955F9"/>
    <w:rsid w:val="00E96D22"/>
    <w:rsid w:val="00F12284"/>
    <w:rsid w:val="00F83F52"/>
    <w:rsid w:val="00F90C53"/>
    <w:rsid w:val="00F93AA6"/>
    <w:rsid w:val="00F95D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332DF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tantia" w:eastAsiaTheme="minorHAnsi" w:hAnsi="Constant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1D1"/>
    <w:pPr>
      <w:spacing w:line="280" w:lineRule="exact"/>
    </w:pPr>
  </w:style>
  <w:style w:type="paragraph" w:styleId="Heading1">
    <w:name w:val="heading 1"/>
    <w:basedOn w:val="Normal"/>
    <w:next w:val="Normal"/>
    <w:link w:val="Heading1Char"/>
    <w:uiPriority w:val="9"/>
    <w:qFormat/>
    <w:rsid w:val="000037EB"/>
    <w:pPr>
      <w:keepNext/>
      <w:keepLines/>
      <w:numPr>
        <w:numId w:val="1"/>
      </w:numPr>
      <w:spacing w:before="280" w:after="280"/>
      <w:ind w:left="720"/>
      <w:outlineLvl w:val="0"/>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7EB"/>
    <w:rPr>
      <w:rFonts w:eastAsiaTheme="majorEastAsia" w:cstheme="majorBidi"/>
      <w:b/>
      <w:color w:val="000000" w:themeColor="text1"/>
    </w:rPr>
  </w:style>
  <w:style w:type="paragraph" w:styleId="ListParagraph">
    <w:name w:val="List Paragraph"/>
    <w:basedOn w:val="Normal"/>
    <w:uiPriority w:val="34"/>
    <w:qFormat/>
    <w:rsid w:val="00747BC6"/>
    <w:pPr>
      <w:ind w:left="720"/>
      <w:contextualSpacing/>
    </w:pPr>
  </w:style>
  <w:style w:type="paragraph" w:styleId="Header">
    <w:name w:val="header"/>
    <w:basedOn w:val="Normal"/>
    <w:link w:val="HeaderChar"/>
    <w:uiPriority w:val="99"/>
    <w:unhideWhenUsed/>
    <w:rsid w:val="000037EB"/>
    <w:pPr>
      <w:tabs>
        <w:tab w:val="center" w:pos="4680"/>
        <w:tab w:val="right" w:pos="9360"/>
      </w:tabs>
      <w:spacing w:line="240" w:lineRule="auto"/>
    </w:pPr>
  </w:style>
  <w:style w:type="character" w:customStyle="1" w:styleId="HeaderChar">
    <w:name w:val="Header Char"/>
    <w:basedOn w:val="DefaultParagraphFont"/>
    <w:link w:val="Header"/>
    <w:uiPriority w:val="99"/>
    <w:rsid w:val="000037EB"/>
  </w:style>
  <w:style w:type="paragraph" w:styleId="Footer">
    <w:name w:val="footer"/>
    <w:basedOn w:val="Normal"/>
    <w:link w:val="FooterChar"/>
    <w:uiPriority w:val="99"/>
    <w:unhideWhenUsed/>
    <w:rsid w:val="000037EB"/>
    <w:pPr>
      <w:tabs>
        <w:tab w:val="center" w:pos="4680"/>
        <w:tab w:val="right" w:pos="9360"/>
      </w:tabs>
      <w:spacing w:line="240" w:lineRule="auto"/>
    </w:pPr>
  </w:style>
  <w:style w:type="character" w:customStyle="1" w:styleId="FooterChar">
    <w:name w:val="Footer Char"/>
    <w:basedOn w:val="DefaultParagraphFont"/>
    <w:link w:val="Footer"/>
    <w:uiPriority w:val="99"/>
    <w:rsid w:val="000037EB"/>
  </w:style>
  <w:style w:type="character" w:styleId="PageNumber">
    <w:name w:val="page number"/>
    <w:basedOn w:val="DefaultParagraphFont"/>
    <w:uiPriority w:val="99"/>
    <w:semiHidden/>
    <w:unhideWhenUsed/>
    <w:rsid w:val="000037EB"/>
  </w:style>
  <w:style w:type="paragraph" w:styleId="BalloonText">
    <w:name w:val="Balloon Text"/>
    <w:basedOn w:val="Normal"/>
    <w:link w:val="BalloonTextChar"/>
    <w:uiPriority w:val="99"/>
    <w:semiHidden/>
    <w:unhideWhenUsed/>
    <w:rsid w:val="001D58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58DA"/>
    <w:rPr>
      <w:rFonts w:ascii="Lucida Grande" w:hAnsi="Lucida Grande" w:cs="Lucida Grande"/>
      <w:sz w:val="18"/>
      <w:szCs w:val="18"/>
    </w:rPr>
  </w:style>
  <w:style w:type="character" w:styleId="CommentReference">
    <w:name w:val="annotation reference"/>
    <w:basedOn w:val="DefaultParagraphFont"/>
    <w:uiPriority w:val="99"/>
    <w:semiHidden/>
    <w:unhideWhenUsed/>
    <w:rsid w:val="001D58DA"/>
    <w:rPr>
      <w:sz w:val="18"/>
      <w:szCs w:val="18"/>
    </w:rPr>
  </w:style>
  <w:style w:type="paragraph" w:styleId="CommentText">
    <w:name w:val="annotation text"/>
    <w:basedOn w:val="Normal"/>
    <w:link w:val="CommentTextChar"/>
    <w:uiPriority w:val="99"/>
    <w:semiHidden/>
    <w:unhideWhenUsed/>
    <w:rsid w:val="001D58DA"/>
    <w:pPr>
      <w:spacing w:line="240" w:lineRule="auto"/>
    </w:pPr>
  </w:style>
  <w:style w:type="character" w:customStyle="1" w:styleId="CommentTextChar">
    <w:name w:val="Comment Text Char"/>
    <w:basedOn w:val="DefaultParagraphFont"/>
    <w:link w:val="CommentText"/>
    <w:uiPriority w:val="99"/>
    <w:semiHidden/>
    <w:rsid w:val="001D58DA"/>
  </w:style>
  <w:style w:type="paragraph" w:styleId="CommentSubject">
    <w:name w:val="annotation subject"/>
    <w:basedOn w:val="CommentText"/>
    <w:next w:val="CommentText"/>
    <w:link w:val="CommentSubjectChar"/>
    <w:uiPriority w:val="99"/>
    <w:semiHidden/>
    <w:unhideWhenUsed/>
    <w:rsid w:val="001D58DA"/>
    <w:rPr>
      <w:b/>
      <w:bCs/>
      <w:sz w:val="20"/>
      <w:szCs w:val="20"/>
    </w:rPr>
  </w:style>
  <w:style w:type="character" w:customStyle="1" w:styleId="CommentSubjectChar">
    <w:name w:val="Comment Subject Char"/>
    <w:basedOn w:val="CommentTextChar"/>
    <w:link w:val="CommentSubject"/>
    <w:uiPriority w:val="99"/>
    <w:semiHidden/>
    <w:rsid w:val="001D58D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tantia" w:eastAsiaTheme="minorHAnsi" w:hAnsi="Constant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1D1"/>
    <w:pPr>
      <w:spacing w:line="280" w:lineRule="exact"/>
    </w:pPr>
  </w:style>
  <w:style w:type="paragraph" w:styleId="Heading1">
    <w:name w:val="heading 1"/>
    <w:basedOn w:val="Normal"/>
    <w:next w:val="Normal"/>
    <w:link w:val="Heading1Char"/>
    <w:uiPriority w:val="9"/>
    <w:qFormat/>
    <w:rsid w:val="000037EB"/>
    <w:pPr>
      <w:keepNext/>
      <w:keepLines/>
      <w:numPr>
        <w:numId w:val="1"/>
      </w:numPr>
      <w:spacing w:before="280" w:after="280"/>
      <w:ind w:left="720"/>
      <w:outlineLvl w:val="0"/>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7EB"/>
    <w:rPr>
      <w:rFonts w:eastAsiaTheme="majorEastAsia" w:cstheme="majorBidi"/>
      <w:b/>
      <w:color w:val="000000" w:themeColor="text1"/>
    </w:rPr>
  </w:style>
  <w:style w:type="paragraph" w:styleId="ListParagraph">
    <w:name w:val="List Paragraph"/>
    <w:basedOn w:val="Normal"/>
    <w:uiPriority w:val="34"/>
    <w:qFormat/>
    <w:rsid w:val="00747BC6"/>
    <w:pPr>
      <w:ind w:left="720"/>
      <w:contextualSpacing/>
    </w:pPr>
  </w:style>
  <w:style w:type="paragraph" w:styleId="Header">
    <w:name w:val="header"/>
    <w:basedOn w:val="Normal"/>
    <w:link w:val="HeaderChar"/>
    <w:uiPriority w:val="99"/>
    <w:unhideWhenUsed/>
    <w:rsid w:val="000037EB"/>
    <w:pPr>
      <w:tabs>
        <w:tab w:val="center" w:pos="4680"/>
        <w:tab w:val="right" w:pos="9360"/>
      </w:tabs>
      <w:spacing w:line="240" w:lineRule="auto"/>
    </w:pPr>
  </w:style>
  <w:style w:type="character" w:customStyle="1" w:styleId="HeaderChar">
    <w:name w:val="Header Char"/>
    <w:basedOn w:val="DefaultParagraphFont"/>
    <w:link w:val="Header"/>
    <w:uiPriority w:val="99"/>
    <w:rsid w:val="000037EB"/>
  </w:style>
  <w:style w:type="paragraph" w:styleId="Footer">
    <w:name w:val="footer"/>
    <w:basedOn w:val="Normal"/>
    <w:link w:val="FooterChar"/>
    <w:uiPriority w:val="99"/>
    <w:unhideWhenUsed/>
    <w:rsid w:val="000037EB"/>
    <w:pPr>
      <w:tabs>
        <w:tab w:val="center" w:pos="4680"/>
        <w:tab w:val="right" w:pos="9360"/>
      </w:tabs>
      <w:spacing w:line="240" w:lineRule="auto"/>
    </w:pPr>
  </w:style>
  <w:style w:type="character" w:customStyle="1" w:styleId="FooterChar">
    <w:name w:val="Footer Char"/>
    <w:basedOn w:val="DefaultParagraphFont"/>
    <w:link w:val="Footer"/>
    <w:uiPriority w:val="99"/>
    <w:rsid w:val="000037EB"/>
  </w:style>
  <w:style w:type="character" w:styleId="PageNumber">
    <w:name w:val="page number"/>
    <w:basedOn w:val="DefaultParagraphFont"/>
    <w:uiPriority w:val="99"/>
    <w:semiHidden/>
    <w:unhideWhenUsed/>
    <w:rsid w:val="000037EB"/>
  </w:style>
  <w:style w:type="paragraph" w:styleId="BalloonText">
    <w:name w:val="Balloon Text"/>
    <w:basedOn w:val="Normal"/>
    <w:link w:val="BalloonTextChar"/>
    <w:uiPriority w:val="99"/>
    <w:semiHidden/>
    <w:unhideWhenUsed/>
    <w:rsid w:val="001D58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58DA"/>
    <w:rPr>
      <w:rFonts w:ascii="Lucida Grande" w:hAnsi="Lucida Grande" w:cs="Lucida Grande"/>
      <w:sz w:val="18"/>
      <w:szCs w:val="18"/>
    </w:rPr>
  </w:style>
  <w:style w:type="character" w:styleId="CommentReference">
    <w:name w:val="annotation reference"/>
    <w:basedOn w:val="DefaultParagraphFont"/>
    <w:uiPriority w:val="99"/>
    <w:semiHidden/>
    <w:unhideWhenUsed/>
    <w:rsid w:val="001D58DA"/>
    <w:rPr>
      <w:sz w:val="18"/>
      <w:szCs w:val="18"/>
    </w:rPr>
  </w:style>
  <w:style w:type="paragraph" w:styleId="CommentText">
    <w:name w:val="annotation text"/>
    <w:basedOn w:val="Normal"/>
    <w:link w:val="CommentTextChar"/>
    <w:uiPriority w:val="99"/>
    <w:semiHidden/>
    <w:unhideWhenUsed/>
    <w:rsid w:val="001D58DA"/>
    <w:pPr>
      <w:spacing w:line="240" w:lineRule="auto"/>
    </w:pPr>
  </w:style>
  <w:style w:type="character" w:customStyle="1" w:styleId="CommentTextChar">
    <w:name w:val="Comment Text Char"/>
    <w:basedOn w:val="DefaultParagraphFont"/>
    <w:link w:val="CommentText"/>
    <w:uiPriority w:val="99"/>
    <w:semiHidden/>
    <w:rsid w:val="001D58DA"/>
  </w:style>
  <w:style w:type="paragraph" w:styleId="CommentSubject">
    <w:name w:val="annotation subject"/>
    <w:basedOn w:val="CommentText"/>
    <w:next w:val="CommentText"/>
    <w:link w:val="CommentSubjectChar"/>
    <w:uiPriority w:val="99"/>
    <w:semiHidden/>
    <w:unhideWhenUsed/>
    <w:rsid w:val="001D58DA"/>
    <w:rPr>
      <w:b/>
      <w:bCs/>
      <w:sz w:val="20"/>
      <w:szCs w:val="20"/>
    </w:rPr>
  </w:style>
  <w:style w:type="character" w:customStyle="1" w:styleId="CommentSubjectChar">
    <w:name w:val="Comment Subject Char"/>
    <w:basedOn w:val="CommentTextChar"/>
    <w:link w:val="CommentSubject"/>
    <w:uiPriority w:val="99"/>
    <w:semiHidden/>
    <w:rsid w:val="001D58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4" Type="http://schemas.microsoft.com/office/2016/09/relationships/commentsIds" Target="commentsIds.xml"/><Relationship Id="rId15"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573</Words>
  <Characters>3270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Fjeld, Jessica</dc:creator>
  <cp:keywords/>
  <dc:description/>
  <cp:lastModifiedBy>Sarah Schwettmann </cp:lastModifiedBy>
  <cp:revision>2</cp:revision>
  <dcterms:created xsi:type="dcterms:W3CDTF">2019-02-03T20:51:00Z</dcterms:created>
  <dcterms:modified xsi:type="dcterms:W3CDTF">2019-02-03T20:51:00Z</dcterms:modified>
</cp:coreProperties>
</file>